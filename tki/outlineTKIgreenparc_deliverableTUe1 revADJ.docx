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6F737" w14:textId="22FA6948" w:rsidR="003305DD" w:rsidRPr="003E2365" w:rsidRDefault="00361A89" w:rsidP="00B038F6">
      <w:pPr>
        <w:pStyle w:val="Kop1"/>
      </w:pPr>
      <w:r>
        <w:t>Greenparc Bleiswijk Overzicht o</w:t>
      </w:r>
      <w:r w:rsidR="003D65D0" w:rsidRPr="003E2365">
        <w:t xml:space="preserve">pties </w:t>
      </w:r>
      <w:r>
        <w:t>variabele nettarieven</w:t>
      </w:r>
    </w:p>
    <w:p w14:paraId="34B6B081" w14:textId="64C7CB7C" w:rsidR="00294448" w:rsidRPr="00F20075" w:rsidRDefault="00294448" w:rsidP="00F20075">
      <w:pPr>
        <w:jc w:val="both"/>
        <w:rPr>
          <w:sz w:val="20"/>
          <w:szCs w:val="20"/>
        </w:rPr>
      </w:pPr>
      <w:r w:rsidRPr="00F20075">
        <w:rPr>
          <w:sz w:val="20"/>
          <w:szCs w:val="20"/>
        </w:rPr>
        <w:t>In dit document beschrijven we verschillende methoden voor het beprijzen van het gebruik van</w:t>
      </w:r>
      <w:ins w:id="0" w:author="Arjen Jong" w:date="2019-09-25T12:32:00Z">
        <w:r w:rsidR="00D608C5">
          <w:rPr>
            <w:sz w:val="20"/>
            <w:szCs w:val="20"/>
          </w:rPr>
          <w:t xml:space="preserve"> capaciteit in</w:t>
        </w:r>
      </w:ins>
      <w:r w:rsidRPr="00F20075">
        <w:rPr>
          <w:sz w:val="20"/>
          <w:szCs w:val="20"/>
        </w:rPr>
        <w:t xml:space="preserve"> het</w:t>
      </w:r>
      <w:ins w:id="1" w:author="Arjen Jong" w:date="2019-09-25T12:32:00Z">
        <w:r w:rsidR="00D608C5">
          <w:rPr>
            <w:sz w:val="20"/>
            <w:szCs w:val="20"/>
          </w:rPr>
          <w:t xml:space="preserve"> lokale</w:t>
        </w:r>
      </w:ins>
      <w:r w:rsidRPr="00F20075">
        <w:rPr>
          <w:sz w:val="20"/>
          <w:szCs w:val="20"/>
        </w:rPr>
        <w:t xml:space="preserve"> ele</w:t>
      </w:r>
      <w:r w:rsidR="00483805" w:rsidRPr="00F20075">
        <w:rPr>
          <w:sz w:val="20"/>
          <w:szCs w:val="20"/>
        </w:rPr>
        <w:t>k</w:t>
      </w:r>
      <w:r w:rsidRPr="00F20075">
        <w:rPr>
          <w:sz w:val="20"/>
          <w:szCs w:val="20"/>
        </w:rPr>
        <w:t>triciteitsnetwerk.</w:t>
      </w:r>
      <w:r w:rsidR="00483805" w:rsidRPr="00F20075">
        <w:rPr>
          <w:sz w:val="20"/>
          <w:szCs w:val="20"/>
        </w:rPr>
        <w:t xml:space="preserve"> </w:t>
      </w:r>
      <w:r w:rsidR="00B038F6" w:rsidRPr="00F20075">
        <w:rPr>
          <w:sz w:val="20"/>
          <w:szCs w:val="20"/>
        </w:rPr>
        <w:t xml:space="preserve">Het </w:t>
      </w:r>
      <w:ins w:id="2" w:author="Arjen Jong" w:date="2019-09-25T12:32:00Z">
        <w:r w:rsidR="00D608C5">
          <w:rPr>
            <w:sz w:val="20"/>
            <w:szCs w:val="20"/>
          </w:rPr>
          <w:t xml:space="preserve">doel </w:t>
        </w:r>
      </w:ins>
      <w:r w:rsidR="00B038F6" w:rsidRPr="00F20075">
        <w:rPr>
          <w:sz w:val="20"/>
          <w:szCs w:val="20"/>
        </w:rPr>
        <w:t xml:space="preserve">daarbij is het creëren van prikkels om vraag en aanbod beter te spreiden in de tijd zodat de beschikbare netcapaciteit optimaal gebruikt wordt en congestie op het lokale net wordt voorkomen. </w:t>
      </w:r>
      <w:r w:rsidR="00483805" w:rsidRPr="00F20075">
        <w:rPr>
          <w:sz w:val="20"/>
          <w:szCs w:val="20"/>
        </w:rPr>
        <w:t xml:space="preserve">Welke methode het meest aantrekkelijk is hangt af van de </w:t>
      </w:r>
      <w:r w:rsidR="00B038F6" w:rsidRPr="00F20075">
        <w:rPr>
          <w:sz w:val="20"/>
          <w:szCs w:val="20"/>
        </w:rPr>
        <w:t xml:space="preserve">lokale omstandigheden (vraag, </w:t>
      </w:r>
      <w:r w:rsidR="00483805" w:rsidRPr="00F20075">
        <w:rPr>
          <w:sz w:val="20"/>
          <w:szCs w:val="20"/>
        </w:rPr>
        <w:t>aanbo</w:t>
      </w:r>
      <w:r w:rsidR="00B038F6" w:rsidRPr="00F20075">
        <w:rPr>
          <w:sz w:val="20"/>
          <w:szCs w:val="20"/>
        </w:rPr>
        <w:t xml:space="preserve">d, opslag) en de wensen van de afnemers en producenten </w:t>
      </w:r>
      <w:r w:rsidR="00483805" w:rsidRPr="00F20075">
        <w:rPr>
          <w:sz w:val="20"/>
          <w:szCs w:val="20"/>
        </w:rPr>
        <w:t>(</w:t>
      </w:r>
      <w:r w:rsidR="00F71CDD">
        <w:rPr>
          <w:sz w:val="20"/>
          <w:szCs w:val="20"/>
        </w:rPr>
        <w:t xml:space="preserve">efficiëntie, </w:t>
      </w:r>
      <w:r w:rsidR="00483805" w:rsidRPr="00F20075">
        <w:rPr>
          <w:sz w:val="20"/>
          <w:szCs w:val="20"/>
        </w:rPr>
        <w:t>leveringszekerheid, prijsschommelingen</w:t>
      </w:r>
      <w:r w:rsidR="00B038F6" w:rsidRPr="00F20075">
        <w:rPr>
          <w:sz w:val="20"/>
          <w:szCs w:val="20"/>
        </w:rPr>
        <w:t>, voorspelbaarheid</w:t>
      </w:r>
      <w:r w:rsidR="00F20075" w:rsidRPr="00F20075">
        <w:rPr>
          <w:sz w:val="20"/>
          <w:szCs w:val="20"/>
        </w:rPr>
        <w:t>, duurzaamheid, zelfvoorzienendheid, etc.</w:t>
      </w:r>
      <w:r w:rsidR="00B038F6" w:rsidRPr="00F20075">
        <w:rPr>
          <w:sz w:val="20"/>
          <w:szCs w:val="20"/>
        </w:rPr>
        <w:t>).</w:t>
      </w:r>
      <w:r w:rsidR="00F71CDD">
        <w:rPr>
          <w:sz w:val="20"/>
          <w:szCs w:val="20"/>
        </w:rPr>
        <w:t xml:space="preserve"> Niet alle opties die we presenteren passen binnen de huidige regelgeving. </w:t>
      </w:r>
      <w:r w:rsidR="00361A89">
        <w:rPr>
          <w:sz w:val="20"/>
          <w:szCs w:val="20"/>
        </w:rPr>
        <w:t>In de rest van het project besteden we daarom expliciet aandacht aan de inpassing in de regelgeving en aan de aantrekkelijkheid van de verschillende opties voor de projectpartners.</w:t>
      </w:r>
      <w:r w:rsidR="00F71CDD">
        <w:rPr>
          <w:sz w:val="20"/>
          <w:szCs w:val="20"/>
        </w:rPr>
        <w:t xml:space="preserve"> </w:t>
      </w:r>
    </w:p>
    <w:p w14:paraId="5DC8A051" w14:textId="77777777" w:rsidR="00B038F6" w:rsidRDefault="00B038F6"/>
    <w:p w14:paraId="4D525DDA" w14:textId="37F98430" w:rsidR="00B038F6" w:rsidRPr="00B038F6" w:rsidRDefault="00B038F6" w:rsidP="00F20075">
      <w:pPr>
        <w:pStyle w:val="Kop2"/>
        <w:numPr>
          <w:ilvl w:val="0"/>
          <w:numId w:val="2"/>
        </w:numPr>
      </w:pPr>
      <w:r>
        <w:t>Greenparc Bleiswijk</w:t>
      </w:r>
    </w:p>
    <w:p w14:paraId="3B1B4F34" w14:textId="6515F6BD" w:rsidR="00B038F6" w:rsidRDefault="00B038F6">
      <w:pPr>
        <w:rPr>
          <w:sz w:val="20"/>
          <w:szCs w:val="20"/>
        </w:rPr>
      </w:pPr>
      <w:r>
        <w:rPr>
          <w:sz w:val="20"/>
          <w:szCs w:val="20"/>
        </w:rPr>
        <w:t xml:space="preserve">De optimale </w:t>
      </w:r>
      <w:commentRangeStart w:id="3"/>
      <w:r>
        <w:rPr>
          <w:sz w:val="20"/>
          <w:szCs w:val="20"/>
        </w:rPr>
        <w:t>inrichting</w:t>
      </w:r>
      <w:commentRangeEnd w:id="3"/>
      <w:r w:rsidR="00D608C5">
        <w:rPr>
          <w:rStyle w:val="Verwijzingopmerking"/>
        </w:rPr>
        <w:commentReference w:id="3"/>
      </w:r>
      <w:r>
        <w:rPr>
          <w:sz w:val="20"/>
          <w:szCs w:val="20"/>
        </w:rPr>
        <w:t xml:space="preserve"> van het electriciteitsnetwerk hangt af van de lokale context. In dit hoofdstuk beschrijven we daarom</w:t>
      </w:r>
    </w:p>
    <w:p w14:paraId="00A21540" w14:textId="0E3B32ED" w:rsidR="00B038F6" w:rsidRPr="00F20075" w:rsidRDefault="00B038F6" w:rsidP="00F20075">
      <w:pPr>
        <w:pStyle w:val="Lijstalinea"/>
        <w:numPr>
          <w:ilvl w:val="1"/>
          <w:numId w:val="3"/>
        </w:numPr>
        <w:rPr>
          <w:sz w:val="20"/>
          <w:szCs w:val="20"/>
        </w:rPr>
      </w:pPr>
      <w:r w:rsidRPr="00F20075">
        <w:rPr>
          <w:sz w:val="20"/>
          <w:szCs w:val="20"/>
        </w:rPr>
        <w:t>De huidige situatie in Greenp</w:t>
      </w:r>
      <w:r w:rsidR="00361A89">
        <w:rPr>
          <w:sz w:val="20"/>
          <w:szCs w:val="20"/>
        </w:rPr>
        <w:t>arc Bleiswijk (netwerktopologie</w:t>
      </w:r>
      <w:r w:rsidRPr="00F20075">
        <w:rPr>
          <w:sz w:val="20"/>
          <w:szCs w:val="20"/>
        </w:rPr>
        <w:t>, type afnemers, verbruiksprofielen en leveringsprofielen). Hierbij nemen we zowel elektriciteit, gas en lokale mobiliteit mee.</w:t>
      </w:r>
    </w:p>
    <w:p w14:paraId="3BCD7610" w14:textId="19FBC9B5" w:rsidR="00D608C5" w:rsidRDefault="00D608C5" w:rsidP="00F20075">
      <w:pPr>
        <w:pStyle w:val="Lijstalinea"/>
        <w:numPr>
          <w:ilvl w:val="1"/>
          <w:numId w:val="3"/>
        </w:numPr>
        <w:rPr>
          <w:ins w:id="4" w:author="Arjen Jong" w:date="2019-09-25T12:35:00Z"/>
          <w:sz w:val="20"/>
          <w:szCs w:val="20"/>
        </w:rPr>
      </w:pPr>
      <w:ins w:id="5" w:author="Arjen Jong" w:date="2019-09-25T12:35:00Z">
        <w:r>
          <w:rPr>
            <w:sz w:val="20"/>
            <w:szCs w:val="20"/>
          </w:rPr>
          <w:t>Mogelijkheden in het voorkomen van congestie (referentie)</w:t>
        </w:r>
      </w:ins>
    </w:p>
    <w:p w14:paraId="5D821D6A" w14:textId="4EFC3015" w:rsidR="00B038F6" w:rsidRPr="00F20075" w:rsidRDefault="00B038F6" w:rsidP="00F20075">
      <w:pPr>
        <w:pStyle w:val="Lijstalinea"/>
        <w:numPr>
          <w:ilvl w:val="1"/>
          <w:numId w:val="3"/>
        </w:numPr>
        <w:rPr>
          <w:sz w:val="20"/>
          <w:szCs w:val="20"/>
        </w:rPr>
      </w:pPr>
      <w:r w:rsidRPr="00F20075">
        <w:rPr>
          <w:sz w:val="20"/>
          <w:szCs w:val="20"/>
        </w:rPr>
        <w:t xml:space="preserve">Voorziene veranderingen als gevolg van de energietransitie </w:t>
      </w:r>
      <w:r w:rsidR="00F20075" w:rsidRPr="00F20075">
        <w:rPr>
          <w:sz w:val="20"/>
          <w:szCs w:val="20"/>
        </w:rPr>
        <w:t>(elektrificatie, uitfaseren aardgas, lokale opwek en opslag)</w:t>
      </w:r>
    </w:p>
    <w:p w14:paraId="4ABCE085" w14:textId="77777777" w:rsidR="00F20075" w:rsidRDefault="00F20075" w:rsidP="00F20075">
      <w:pPr>
        <w:rPr>
          <w:sz w:val="20"/>
          <w:szCs w:val="20"/>
        </w:rPr>
      </w:pPr>
    </w:p>
    <w:p w14:paraId="6B536F9B" w14:textId="4EB27550" w:rsidR="00361A89" w:rsidRDefault="00361A89" w:rsidP="00F20075">
      <w:pPr>
        <w:pStyle w:val="Kop2"/>
        <w:numPr>
          <w:ilvl w:val="0"/>
          <w:numId w:val="3"/>
        </w:numPr>
      </w:pPr>
      <w:r>
        <w:t>Huidige nettarieven</w:t>
      </w:r>
    </w:p>
    <w:p w14:paraId="0141A70E" w14:textId="360D756A" w:rsidR="00361A89" w:rsidRDefault="00361A89" w:rsidP="00361A89">
      <w:r>
        <w:t>Uitgangspunten, kaders en implementatie huidige tarieven</w:t>
      </w:r>
    </w:p>
    <w:p w14:paraId="2F4B64DE" w14:textId="77777777" w:rsidR="00361A89" w:rsidRPr="00361A89" w:rsidRDefault="00361A89" w:rsidP="00361A89"/>
    <w:p w14:paraId="3CCF0D14" w14:textId="5042A54E" w:rsidR="00F20075" w:rsidRDefault="00361A89" w:rsidP="00F20075">
      <w:pPr>
        <w:pStyle w:val="Kop2"/>
        <w:numPr>
          <w:ilvl w:val="0"/>
          <w:numId w:val="3"/>
        </w:numPr>
      </w:pPr>
      <w:r>
        <w:t>Alternatieve</w:t>
      </w:r>
      <w:r w:rsidR="00F71CDD">
        <w:t xml:space="preserve"> nettarieven</w:t>
      </w:r>
    </w:p>
    <w:p w14:paraId="23038076" w14:textId="16CD6969" w:rsidR="00D608C5" w:rsidRDefault="00D608C5" w:rsidP="00361A89">
      <w:pPr>
        <w:rPr>
          <w:ins w:id="6" w:author="Arjen Jong" w:date="2019-09-25T12:36:00Z"/>
        </w:rPr>
      </w:pPr>
      <w:ins w:id="7" w:author="Arjen Jong" w:date="2019-09-25T12:35:00Z">
        <w:r>
          <w:t>Uitgangspunt</w:t>
        </w:r>
      </w:ins>
      <w:ins w:id="8" w:author="Arjen Jong" w:date="2019-09-25T12:36:00Z">
        <w:r>
          <w:t>en</w:t>
        </w:r>
      </w:ins>
      <w:ins w:id="9" w:author="Arjen Jong" w:date="2019-09-25T12:35:00Z">
        <w:r>
          <w:t xml:space="preserve"> voor een alter</w:t>
        </w:r>
        <w:r w:rsidR="00406176">
          <w:t>natief schema is een beprijzing</w:t>
        </w:r>
        <w:r>
          <w:t xml:space="preserve"> waarbij</w:t>
        </w:r>
      </w:ins>
      <w:ins w:id="10" w:author="Arjen Jong" w:date="2019-09-25T12:36:00Z">
        <w:r>
          <w:t>:</w:t>
        </w:r>
      </w:ins>
    </w:p>
    <w:p w14:paraId="6FC4FF4D" w14:textId="7B6BA555" w:rsidR="00D608C5" w:rsidRDefault="00D608C5">
      <w:pPr>
        <w:pStyle w:val="Lijstalinea"/>
        <w:numPr>
          <w:ilvl w:val="0"/>
          <w:numId w:val="5"/>
        </w:numPr>
        <w:rPr>
          <w:ins w:id="11" w:author="Arjen Jong" w:date="2019-09-25T12:37:00Z"/>
        </w:rPr>
        <w:pPrChange w:id="12" w:author="Arjen Jong" w:date="2019-09-25T12:36:00Z">
          <w:pPr/>
        </w:pPrChange>
      </w:pPr>
      <w:ins w:id="13" w:author="Arjen Jong" w:date="2019-09-25T12:36:00Z">
        <w:r>
          <w:t>De inkomsten van de netbeheerder niet afnemen</w:t>
        </w:r>
      </w:ins>
    </w:p>
    <w:p w14:paraId="6BB296AA" w14:textId="0F1D46FE" w:rsidR="00D608C5" w:rsidRDefault="00D608C5">
      <w:pPr>
        <w:pStyle w:val="Lijstalinea"/>
        <w:numPr>
          <w:ilvl w:val="0"/>
          <w:numId w:val="5"/>
        </w:numPr>
        <w:rPr>
          <w:ins w:id="14" w:author="Arjen Jong" w:date="2019-09-25T12:37:00Z"/>
        </w:rPr>
        <w:pPrChange w:id="15" w:author="Arjen Jong" w:date="2019-09-25T12:36:00Z">
          <w:pPr/>
        </w:pPrChange>
      </w:pPr>
      <w:ins w:id="16" w:author="Arjen Jong" w:date="2019-09-25T12:37:00Z">
        <w:r>
          <w:t>Variabele netkosten voor ondernemers laag blijven indien ze meehelpen aan lokale of landelijke congestie</w:t>
        </w:r>
      </w:ins>
    </w:p>
    <w:p w14:paraId="71393C03" w14:textId="47AD91B4" w:rsidR="00D608C5" w:rsidRDefault="00D608C5">
      <w:pPr>
        <w:pStyle w:val="Lijstalinea"/>
        <w:numPr>
          <w:ilvl w:val="0"/>
          <w:numId w:val="5"/>
        </w:numPr>
        <w:rPr>
          <w:ins w:id="17" w:author="Arjen Jong" w:date="2019-09-25T12:37:00Z"/>
        </w:rPr>
        <w:pPrChange w:id="18" w:author="Arjen Jong" w:date="2019-09-25T12:36:00Z">
          <w:pPr/>
        </w:pPrChange>
      </w:pPr>
      <w:ins w:id="19" w:author="Arjen Jong" w:date="2019-09-25T12:37:00Z">
        <w:r>
          <w:t xml:space="preserve">Variabele </w:t>
        </w:r>
      </w:ins>
      <w:ins w:id="20" w:author="Arjen Jong" w:date="2019-09-25T12:38:00Z">
        <w:r>
          <w:t>net</w:t>
        </w:r>
      </w:ins>
      <w:ins w:id="21" w:author="Arjen Jong" w:date="2019-09-25T12:37:00Z">
        <w:r>
          <w:t>kosten</w:t>
        </w:r>
      </w:ins>
      <w:ins w:id="22" w:author="Arjen Jong" w:date="2019-09-25T12:38:00Z">
        <w:r>
          <w:t xml:space="preserve"> stimuleren om vraag te verschuiven naar momenten dat de vraag lager is</w:t>
        </w:r>
      </w:ins>
    </w:p>
    <w:p w14:paraId="2CA0AB1B" w14:textId="77777777" w:rsidR="00D608C5" w:rsidRDefault="00D608C5">
      <w:pPr>
        <w:rPr>
          <w:ins w:id="23" w:author="Arjen Jong" w:date="2019-09-25T12:35:00Z"/>
        </w:rPr>
      </w:pPr>
    </w:p>
    <w:p w14:paraId="010C3427" w14:textId="12676698" w:rsidR="00361A89" w:rsidRPr="00361A89" w:rsidRDefault="00361A89" w:rsidP="00361A89">
      <w:del w:id="24" w:author="Arjen Jong" w:date="2019-09-25T12:39:00Z">
        <w:r w:rsidDel="00D608C5">
          <w:delText xml:space="preserve">Hier </w:delText>
        </w:r>
      </w:del>
      <w:ins w:id="25" w:author="Arjen Jong" w:date="2019-09-25T12:39:00Z">
        <w:r w:rsidR="00D608C5">
          <w:t xml:space="preserve">We </w:t>
        </w:r>
      </w:ins>
      <w:del w:id="26" w:author="Arjen Jong" w:date="2019-09-25T12:39:00Z">
        <w:r w:rsidDel="00D608C5">
          <w:delText>bespreken we</w:delText>
        </w:r>
      </w:del>
      <w:ins w:id="27" w:author="Arjen Jong" w:date="2019-09-25T12:39:00Z">
        <w:r w:rsidR="00D608C5">
          <w:t>analyseren de</w:t>
        </w:r>
      </w:ins>
      <w:r>
        <w:t xml:space="preserve"> verschillende opties geïdentificeerd door Netbeheer Nederland. We voegen daar als benchmark nodale beprijzing aan toe. Nodale beprijzing sluit niet aan bij de huidige regelgeving maar geeft een theoretisch optimum. Samen met de kosten en allocatie in de huidige situatie, vormt dit een duidelijke benchmark voor de efficiëntie van het systeem. </w:t>
      </w:r>
    </w:p>
    <w:p w14:paraId="752EBBCB" w14:textId="35C3115D" w:rsidR="00361A89" w:rsidRDefault="00361A89" w:rsidP="00361A89">
      <w:pPr>
        <w:pStyle w:val="Lijstalinea"/>
        <w:numPr>
          <w:ilvl w:val="0"/>
          <w:numId w:val="4"/>
        </w:numPr>
      </w:pPr>
      <w:commentRangeStart w:id="28"/>
      <w:r w:rsidRPr="00361A89">
        <w:t>Afrekeni</w:t>
      </w:r>
      <w:r>
        <w:t>ng op gemeten vermogen (kW)</w:t>
      </w:r>
    </w:p>
    <w:p w14:paraId="535A6D1A" w14:textId="77777777" w:rsidR="00361A89" w:rsidRDefault="00361A89" w:rsidP="00361A89">
      <w:pPr>
        <w:pStyle w:val="Lijstalinea"/>
        <w:numPr>
          <w:ilvl w:val="0"/>
          <w:numId w:val="4"/>
        </w:numPr>
      </w:pPr>
      <w:r w:rsidRPr="00361A89">
        <w:t>Afrekenen op gecontracteerd vermogen “</w:t>
      </w:r>
      <w:r>
        <w:t>bandbreedte” of “abonnement”</w:t>
      </w:r>
    </w:p>
    <w:p w14:paraId="0EDF5B97" w14:textId="77777777" w:rsidR="00361A89" w:rsidRDefault="00361A89" w:rsidP="00361A89">
      <w:pPr>
        <w:pStyle w:val="Lijstalinea"/>
        <w:numPr>
          <w:ilvl w:val="0"/>
          <w:numId w:val="4"/>
        </w:numPr>
      </w:pPr>
      <w:r w:rsidRPr="00361A89">
        <w:t>Afrekenen op gemeten vermogen (kW) a</w:t>
      </w:r>
      <w:r>
        <w:t>chteraf, zonder “abonnement”</w:t>
      </w:r>
    </w:p>
    <w:p w14:paraId="49C84A1D" w14:textId="77777777" w:rsidR="00361A89" w:rsidRDefault="00361A89" w:rsidP="00361A89">
      <w:pPr>
        <w:pStyle w:val="Lijstalinea"/>
        <w:numPr>
          <w:ilvl w:val="0"/>
          <w:numId w:val="4"/>
        </w:numPr>
      </w:pPr>
      <w:r w:rsidRPr="00361A89">
        <w:t>Gecontracteerd vermogen “bandbreedte” met stoplicht</w:t>
      </w:r>
      <w:r>
        <w:t>model (o.a. Smart Charging)</w:t>
      </w:r>
    </w:p>
    <w:p w14:paraId="70B36583" w14:textId="23D016EC" w:rsidR="00F71CDD" w:rsidRDefault="00361A89" w:rsidP="00361A89">
      <w:pPr>
        <w:pStyle w:val="Lijstalinea"/>
        <w:numPr>
          <w:ilvl w:val="0"/>
          <w:numId w:val="4"/>
        </w:numPr>
      </w:pPr>
      <w:r w:rsidRPr="00361A89">
        <w:t>Volledige flexibele nettarieven (wisselende prijs per kW per periode).</w:t>
      </w:r>
    </w:p>
    <w:p w14:paraId="67101656" w14:textId="5CD4545C" w:rsidR="009B2404" w:rsidRDefault="009B2404" w:rsidP="009B2404">
      <w:pPr>
        <w:pStyle w:val="Lijstalinea"/>
        <w:numPr>
          <w:ilvl w:val="0"/>
          <w:numId w:val="4"/>
        </w:numPr>
      </w:pPr>
      <w:r>
        <w:t>Verdere differentiatie tarieven naar periode gebaseerd op lokale context</w:t>
      </w:r>
    </w:p>
    <w:p w14:paraId="0D8B7BAB" w14:textId="0A5FCD33" w:rsidR="00361A89" w:rsidRPr="00F71CDD" w:rsidRDefault="00361A89" w:rsidP="00361A89">
      <w:pPr>
        <w:pStyle w:val="Lijstalinea"/>
        <w:numPr>
          <w:ilvl w:val="0"/>
          <w:numId w:val="4"/>
        </w:numPr>
      </w:pPr>
      <w:r>
        <w:t>Nodale prijzen (Local nodal pricing)</w:t>
      </w:r>
      <w:commentRangeEnd w:id="28"/>
      <w:r w:rsidR="00D608C5">
        <w:rPr>
          <w:rStyle w:val="Verwijzingopmerking"/>
        </w:rPr>
        <w:commentReference w:id="28"/>
      </w:r>
    </w:p>
    <w:p w14:paraId="3D0C831A" w14:textId="77777777" w:rsidR="00F20075" w:rsidRPr="00F20075" w:rsidRDefault="00F20075" w:rsidP="00F20075">
      <w:pPr>
        <w:rPr>
          <w:sz w:val="20"/>
          <w:szCs w:val="20"/>
        </w:rPr>
      </w:pPr>
    </w:p>
    <w:p w14:paraId="56B97F94" w14:textId="0C289B19" w:rsidR="00B74548" w:rsidRDefault="00B74548" w:rsidP="00BC58A3">
      <w:pPr>
        <w:pStyle w:val="Kop2"/>
        <w:numPr>
          <w:ilvl w:val="0"/>
          <w:numId w:val="3"/>
        </w:numPr>
        <w:rPr>
          <w:ins w:id="29" w:author="Arjen de Jong" w:date="2019-09-25T13:23:00Z"/>
        </w:rPr>
      </w:pPr>
      <w:ins w:id="30" w:author="Arjen de Jong" w:date="2019-09-25T13:22:00Z">
        <w:r>
          <w:t xml:space="preserve">Geleerde lessen uit lopende en afgeronde </w:t>
        </w:r>
      </w:ins>
      <w:ins w:id="31" w:author="Arjen de Jong" w:date="2019-09-25T13:23:00Z">
        <w:r>
          <w:t>smart grid p</w:t>
        </w:r>
      </w:ins>
      <w:ins w:id="32" w:author="Arjen de Jong" w:date="2019-09-25T13:22:00Z">
        <w:r>
          <w:t>rojecten</w:t>
        </w:r>
      </w:ins>
    </w:p>
    <w:p w14:paraId="0CD2D56B" w14:textId="260917DC" w:rsidR="00B74548" w:rsidRPr="00B74548" w:rsidRDefault="00B74548" w:rsidP="00B74548">
      <w:pPr>
        <w:ind w:firstLine="360"/>
        <w:rPr>
          <w:ins w:id="33" w:author="Arjen de Jong" w:date="2019-09-25T13:22:00Z"/>
        </w:rPr>
        <w:pPrChange w:id="34" w:author="Arjen de Jong" w:date="2019-09-25T13:24:00Z">
          <w:pPr>
            <w:pStyle w:val="Kop2"/>
            <w:numPr>
              <w:numId w:val="3"/>
            </w:numPr>
            <w:ind w:left="720" w:hanging="360"/>
          </w:pPr>
        </w:pPrChange>
      </w:pPr>
      <w:bookmarkStart w:id="35" w:name="_GoBack"/>
      <w:bookmarkEnd w:id="35"/>
      <w:ins w:id="36" w:author="Arjen de Jong" w:date="2019-09-25T13:23:00Z">
        <w:r>
          <w:t xml:space="preserve">Is hier </w:t>
        </w:r>
      </w:ins>
      <w:ins w:id="37" w:author="Arjen de Jong" w:date="2019-09-25T13:24:00Z">
        <w:r>
          <w:t>al wat over te zeggen?</w:t>
        </w:r>
      </w:ins>
    </w:p>
    <w:p w14:paraId="3E041403" w14:textId="0004E45D" w:rsidR="00B038F6" w:rsidRDefault="00BC58A3" w:rsidP="00BC58A3">
      <w:pPr>
        <w:pStyle w:val="Kop2"/>
        <w:numPr>
          <w:ilvl w:val="0"/>
          <w:numId w:val="3"/>
        </w:numPr>
      </w:pPr>
      <w:r>
        <w:t>Inpassing regulering</w:t>
      </w:r>
    </w:p>
    <w:p w14:paraId="587B897C" w14:textId="77777777" w:rsidR="00BC58A3" w:rsidRDefault="00BC58A3" w:rsidP="00BC58A3"/>
    <w:p w14:paraId="079514A9" w14:textId="55E39F05" w:rsidR="00BC58A3" w:rsidRPr="00BC58A3" w:rsidRDefault="00BC58A3" w:rsidP="00BC58A3">
      <w:pPr>
        <w:pStyle w:val="Kop2"/>
        <w:numPr>
          <w:ilvl w:val="0"/>
          <w:numId w:val="3"/>
        </w:numPr>
      </w:pPr>
      <w:r>
        <w:t>Conclusies</w:t>
      </w:r>
    </w:p>
    <w:p w14:paraId="101D6CAB" w14:textId="77777777" w:rsidR="00BC58A3" w:rsidRDefault="00BC58A3">
      <w:pPr>
        <w:rPr>
          <w:sz w:val="20"/>
          <w:szCs w:val="20"/>
        </w:rPr>
      </w:pPr>
    </w:p>
    <w:p w14:paraId="781BACD1" w14:textId="7FC9F30E" w:rsidR="00BF367F" w:rsidRPr="00787371" w:rsidRDefault="00BF367F" w:rsidP="00787371">
      <w:pPr>
        <w:rPr>
          <w:lang w:val="en-US"/>
        </w:rPr>
      </w:pPr>
    </w:p>
    <w:sectPr w:rsidR="00BF367F" w:rsidRPr="0078737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Arjen Jong" w:date="2019-09-25T12:35:00Z" w:initials="AJ">
    <w:p w14:paraId="379124CB" w14:textId="4745773D" w:rsidR="00D608C5" w:rsidRDefault="00D608C5">
      <w:pPr>
        <w:pStyle w:val="Tekstopmerking"/>
      </w:pPr>
      <w:r>
        <w:rPr>
          <w:rStyle w:val="Verwijzingopmerking"/>
        </w:rPr>
        <w:annotationRef/>
      </w:r>
      <w:r>
        <w:t>Gebruik?</w:t>
      </w:r>
    </w:p>
  </w:comment>
  <w:comment w:id="28" w:author="Arjen Jong" w:date="2019-09-25T12:40:00Z" w:initials="AJ">
    <w:p w14:paraId="23D77EBB" w14:textId="4494DC11" w:rsidR="00D608C5" w:rsidRDefault="00D608C5">
      <w:pPr>
        <w:pStyle w:val="Tekstopmerking"/>
      </w:pPr>
      <w:r>
        <w:rPr>
          <w:rStyle w:val="Verwijzingopmerking"/>
        </w:rPr>
        <w:annotationRef/>
      </w:r>
      <w:r w:rsidR="00406176">
        <w:t xml:space="preserve">Zit hier ook voldoende de optie in </w:t>
      </w:r>
      <w:r>
        <w:t>waarbij hoge afname bij lokale lage vraag (bv batterij die zonnestroom van de buurman afneemt) niet wordt belast met hoge netkosten (soort cap)?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9124CB" w15:done="0"/>
  <w15:commentEx w15:paraId="23D77EB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C93062"/>
    <w:multiLevelType w:val="hybridMultilevel"/>
    <w:tmpl w:val="C98EF2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7356CC1"/>
    <w:multiLevelType w:val="hybridMultilevel"/>
    <w:tmpl w:val="E0827C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E2362B5"/>
    <w:multiLevelType w:val="hybridMultilevel"/>
    <w:tmpl w:val="0C962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9B73C1"/>
    <w:multiLevelType w:val="hybridMultilevel"/>
    <w:tmpl w:val="DD3CC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4F0D5E"/>
    <w:multiLevelType w:val="hybridMultilevel"/>
    <w:tmpl w:val="C802777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jen Jong">
    <w15:presenceInfo w15:providerId="None" w15:userId="Arjen Jong"/>
  </w15:person>
  <w15:person w15:author="Arjen de Jong">
    <w15:presenceInfo w15:providerId="None" w15:userId="Arjen de J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48E"/>
    <w:rsid w:val="0015248E"/>
    <w:rsid w:val="001631C0"/>
    <w:rsid w:val="002603E0"/>
    <w:rsid w:val="00294448"/>
    <w:rsid w:val="002B32E1"/>
    <w:rsid w:val="00312FFC"/>
    <w:rsid w:val="003305DD"/>
    <w:rsid w:val="00361A89"/>
    <w:rsid w:val="003D65D0"/>
    <w:rsid w:val="003E2365"/>
    <w:rsid w:val="003F4CE1"/>
    <w:rsid w:val="00406176"/>
    <w:rsid w:val="00483805"/>
    <w:rsid w:val="00520FA3"/>
    <w:rsid w:val="007802CE"/>
    <w:rsid w:val="00787371"/>
    <w:rsid w:val="009B2404"/>
    <w:rsid w:val="00A158F0"/>
    <w:rsid w:val="00B038F6"/>
    <w:rsid w:val="00B567B6"/>
    <w:rsid w:val="00B74548"/>
    <w:rsid w:val="00BC58A3"/>
    <w:rsid w:val="00BF367F"/>
    <w:rsid w:val="00CD7B86"/>
    <w:rsid w:val="00D5335F"/>
    <w:rsid w:val="00D608C5"/>
    <w:rsid w:val="00F20075"/>
    <w:rsid w:val="00F71C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D509"/>
  <w15:chartTrackingRefBased/>
  <w15:docId w15:val="{048F2DF7-7FB4-42C4-8957-20DE02175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038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038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294448"/>
    <w:rPr>
      <w:sz w:val="16"/>
      <w:szCs w:val="16"/>
    </w:rPr>
  </w:style>
  <w:style w:type="paragraph" w:styleId="Tekstopmerking">
    <w:name w:val="annotation text"/>
    <w:basedOn w:val="Standaard"/>
    <w:link w:val="TekstopmerkingChar"/>
    <w:uiPriority w:val="99"/>
    <w:semiHidden/>
    <w:unhideWhenUsed/>
    <w:rsid w:val="0029444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94448"/>
    <w:rPr>
      <w:sz w:val="20"/>
      <w:szCs w:val="20"/>
    </w:rPr>
  </w:style>
  <w:style w:type="paragraph" w:styleId="Onderwerpvanopmerking">
    <w:name w:val="annotation subject"/>
    <w:basedOn w:val="Tekstopmerking"/>
    <w:next w:val="Tekstopmerking"/>
    <w:link w:val="OnderwerpvanopmerkingChar"/>
    <w:uiPriority w:val="99"/>
    <w:semiHidden/>
    <w:unhideWhenUsed/>
    <w:rsid w:val="00294448"/>
    <w:rPr>
      <w:b/>
      <w:bCs/>
    </w:rPr>
  </w:style>
  <w:style w:type="character" w:customStyle="1" w:styleId="OnderwerpvanopmerkingChar">
    <w:name w:val="Onderwerp van opmerking Char"/>
    <w:basedOn w:val="TekstopmerkingChar"/>
    <w:link w:val="Onderwerpvanopmerking"/>
    <w:uiPriority w:val="99"/>
    <w:semiHidden/>
    <w:rsid w:val="00294448"/>
    <w:rPr>
      <w:b/>
      <w:bCs/>
      <w:sz w:val="20"/>
      <w:szCs w:val="20"/>
    </w:rPr>
  </w:style>
  <w:style w:type="paragraph" w:styleId="Ballontekst">
    <w:name w:val="Balloon Text"/>
    <w:basedOn w:val="Standaard"/>
    <w:link w:val="BallontekstChar"/>
    <w:uiPriority w:val="99"/>
    <w:semiHidden/>
    <w:unhideWhenUsed/>
    <w:rsid w:val="0029444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94448"/>
    <w:rPr>
      <w:rFonts w:ascii="Segoe UI" w:hAnsi="Segoe UI" w:cs="Segoe UI"/>
      <w:sz w:val="18"/>
      <w:szCs w:val="18"/>
    </w:rPr>
  </w:style>
  <w:style w:type="paragraph" w:customStyle="1" w:styleId="Default">
    <w:name w:val="Default"/>
    <w:rsid w:val="00294448"/>
    <w:pPr>
      <w:autoSpaceDE w:val="0"/>
      <w:autoSpaceDN w:val="0"/>
      <w:adjustRightInd w:val="0"/>
      <w:spacing w:after="0" w:line="240" w:lineRule="auto"/>
    </w:pPr>
    <w:rPr>
      <w:rFonts w:ascii="Cambria" w:hAnsi="Cambria" w:cs="Cambria"/>
      <w:color w:val="000000"/>
      <w:sz w:val="24"/>
      <w:szCs w:val="24"/>
      <w:lang w:val="en-US"/>
    </w:rPr>
  </w:style>
  <w:style w:type="character" w:styleId="Hyperlink">
    <w:name w:val="Hyperlink"/>
    <w:basedOn w:val="Standaardalinea-lettertype"/>
    <w:uiPriority w:val="99"/>
    <w:semiHidden/>
    <w:unhideWhenUsed/>
    <w:rsid w:val="00BF367F"/>
    <w:rPr>
      <w:color w:val="0000FF"/>
      <w:u w:val="single"/>
    </w:rPr>
  </w:style>
  <w:style w:type="character" w:customStyle="1" w:styleId="Kop1Char">
    <w:name w:val="Kop 1 Char"/>
    <w:basedOn w:val="Standaardalinea-lettertype"/>
    <w:link w:val="Kop1"/>
    <w:uiPriority w:val="9"/>
    <w:rsid w:val="00B038F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B038F6"/>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B03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471151">
      <w:bodyDiv w:val="1"/>
      <w:marLeft w:val="0"/>
      <w:marRight w:val="0"/>
      <w:marTop w:val="0"/>
      <w:marBottom w:val="0"/>
      <w:divBdr>
        <w:top w:val="none" w:sz="0" w:space="0" w:color="auto"/>
        <w:left w:val="none" w:sz="0" w:space="0" w:color="auto"/>
        <w:bottom w:val="none" w:sz="0" w:space="0" w:color="auto"/>
        <w:right w:val="none" w:sz="0" w:space="0" w:color="auto"/>
      </w:divBdr>
      <w:divsChild>
        <w:div w:id="436101235">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B4660DC062C741AE027ED356257A64" ma:contentTypeVersion="10" ma:contentTypeDescription="Een nieuw document maken." ma:contentTypeScope="" ma:versionID="b915a70398a787e4d2c6a1a1f7562372">
  <xsd:schema xmlns:xsd="http://www.w3.org/2001/XMLSchema" xmlns:xs="http://www.w3.org/2001/XMLSchema" xmlns:p="http://schemas.microsoft.com/office/2006/metadata/properties" xmlns:ns3="234126bd-77d3-4b0e-a1a2-942eb71d37e3" xmlns:ns4="e31dcf12-27c5-4ff9-bf56-ad07d552aca2" targetNamespace="http://schemas.microsoft.com/office/2006/metadata/properties" ma:root="true" ma:fieldsID="46d3609ce8066cba5b0f0227910172cd" ns3:_="" ns4:_="">
    <xsd:import namespace="234126bd-77d3-4b0e-a1a2-942eb71d37e3"/>
    <xsd:import namespace="e31dcf12-27c5-4ff9-bf56-ad07d552aca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4126bd-77d3-4b0e-a1a2-942eb71d3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1dcf12-27c5-4ff9-bf56-ad07d552aca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787C7B-231D-4540-A4BE-5AAEA6DC623C}">
  <ds:schemaRefs>
    <ds:schemaRef ds:uri="http://purl.org/dc/elements/1.1/"/>
    <ds:schemaRef ds:uri="http://schemas.microsoft.com/office/2006/metadata/properties"/>
    <ds:schemaRef ds:uri="e31dcf12-27c5-4ff9-bf56-ad07d552aca2"/>
    <ds:schemaRef ds:uri="http://purl.org/dc/terms/"/>
    <ds:schemaRef ds:uri="http://schemas.openxmlformats.org/package/2006/metadata/core-properties"/>
    <ds:schemaRef ds:uri="http://schemas.microsoft.com/office/2006/documentManagement/types"/>
    <ds:schemaRef ds:uri="234126bd-77d3-4b0e-a1a2-942eb71d37e3"/>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D38D3568-720C-43CE-8FB0-BB269CD05E0B}">
  <ds:schemaRefs>
    <ds:schemaRef ds:uri="http://schemas.microsoft.com/sharepoint/v3/contenttype/forms"/>
  </ds:schemaRefs>
</ds:datastoreItem>
</file>

<file path=customXml/itemProps3.xml><?xml version="1.0" encoding="utf-8"?>
<ds:datastoreItem xmlns:ds="http://schemas.openxmlformats.org/officeDocument/2006/customXml" ds:itemID="{EA32C962-7737-4489-99C9-7F01131BDF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4126bd-77d3-4b0e-a1a2-942eb71d37e3"/>
    <ds:schemaRef ds:uri="e31dcf12-27c5-4ff9-bf56-ad07d552ac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428</Words>
  <Characters>2355</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TU/e</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Alkemade, F.</dc:creator>
  <cp:keywords/>
  <dc:description/>
  <cp:lastModifiedBy>Arjen de Jong</cp:lastModifiedBy>
  <cp:revision>4</cp:revision>
  <dcterms:created xsi:type="dcterms:W3CDTF">2019-09-25T10:29:00Z</dcterms:created>
  <dcterms:modified xsi:type="dcterms:W3CDTF">2019-09-25T11:24:00Z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0x010100F1B4660DC062C741AE027ED356257A64</vt:lpwstr>
  </property>
</Properties>
</file>